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CDC88" w14:textId="77777777" w:rsidR="00E239A9" w:rsidRDefault="00B83E38">
      <w:pPr>
        <w:pStyle w:val="a4"/>
      </w:pPr>
      <w:r>
        <w:t>Trimmed Mean</w:t>
      </w:r>
    </w:p>
    <w:p w14:paraId="66B53687" w14:textId="77777777" w:rsidR="00E239A9" w:rsidRDefault="00B83E38">
      <w:pPr>
        <w:pStyle w:val="Author"/>
      </w:pPr>
      <w:r>
        <w:t>Yiyi</w:t>
      </w:r>
    </w:p>
    <w:p w14:paraId="50F9D340" w14:textId="77777777" w:rsidR="00E239A9" w:rsidRDefault="00B83E38">
      <w:pPr>
        <w:pStyle w:val="a6"/>
      </w:pPr>
      <w:r>
        <w:t>2021-11-21</w:t>
      </w:r>
    </w:p>
    <w:sdt>
      <w:sdtPr>
        <w:rPr>
          <w:rFonts w:asciiTheme="minorHAnsi" w:eastAsiaTheme="minorHAnsi" w:hAnsiTheme="minorHAnsi" w:cstheme="minorBidi"/>
          <w:color w:val="auto"/>
          <w:sz w:val="24"/>
          <w:szCs w:val="24"/>
        </w:rPr>
        <w:id w:val="-30570795"/>
        <w:docPartObj>
          <w:docPartGallery w:val="Table of Contents"/>
          <w:docPartUnique/>
        </w:docPartObj>
      </w:sdtPr>
      <w:sdtEndPr/>
      <w:sdtContent>
        <w:p w14:paraId="1B2A21E8" w14:textId="77777777" w:rsidR="00E239A9" w:rsidRDefault="00B83E38">
          <w:pPr>
            <w:pStyle w:val="TOC"/>
          </w:pPr>
          <w:r>
            <w:t>Table of Contents</w:t>
          </w:r>
        </w:p>
        <w:p w14:paraId="5F1C86D2" w14:textId="501094D8" w:rsidR="00026A11" w:rsidRDefault="00B83E38">
          <w:pPr>
            <w:pStyle w:val="TOC1"/>
            <w:tabs>
              <w:tab w:val="right" w:leader="dot" w:pos="8630"/>
            </w:tabs>
            <w:rPr>
              <w:rFonts w:eastAsiaTheme="minorEastAsia"/>
              <w:noProof/>
              <w:sz w:val="22"/>
              <w:szCs w:val="22"/>
              <w:lang w:eastAsia="zh-CN"/>
            </w:rPr>
          </w:pPr>
          <w:r>
            <w:fldChar w:fldCharType="begin"/>
          </w:r>
          <w:r>
            <w:instrText>TOC \o "1-3" \h \z \u</w:instrText>
          </w:r>
          <w:r>
            <w:fldChar w:fldCharType="separate"/>
          </w:r>
          <w:hyperlink w:anchor="_Toc88350815" w:history="1">
            <w:r w:rsidR="00026A11" w:rsidRPr="00A06C80">
              <w:rPr>
                <w:rStyle w:val="ad"/>
                <w:noProof/>
              </w:rPr>
              <w:t>DATA</w:t>
            </w:r>
            <w:r w:rsidR="00026A11">
              <w:rPr>
                <w:noProof/>
                <w:webHidden/>
              </w:rPr>
              <w:tab/>
            </w:r>
            <w:r w:rsidR="00026A11">
              <w:rPr>
                <w:noProof/>
                <w:webHidden/>
              </w:rPr>
              <w:fldChar w:fldCharType="begin"/>
            </w:r>
            <w:r w:rsidR="00026A11">
              <w:rPr>
                <w:noProof/>
                <w:webHidden/>
              </w:rPr>
              <w:instrText xml:space="preserve"> PAGEREF _Toc88350815 \h </w:instrText>
            </w:r>
            <w:r w:rsidR="00026A11">
              <w:rPr>
                <w:noProof/>
                <w:webHidden/>
              </w:rPr>
            </w:r>
            <w:r w:rsidR="00026A11">
              <w:rPr>
                <w:noProof/>
                <w:webHidden/>
              </w:rPr>
              <w:fldChar w:fldCharType="separate"/>
            </w:r>
            <w:r w:rsidR="00026A11">
              <w:rPr>
                <w:noProof/>
                <w:webHidden/>
              </w:rPr>
              <w:t>1</w:t>
            </w:r>
            <w:r w:rsidR="00026A11">
              <w:rPr>
                <w:noProof/>
                <w:webHidden/>
              </w:rPr>
              <w:fldChar w:fldCharType="end"/>
            </w:r>
          </w:hyperlink>
        </w:p>
        <w:p w14:paraId="646D1182" w14:textId="6B20B7B4" w:rsidR="00026A11" w:rsidRDefault="00026A11">
          <w:pPr>
            <w:pStyle w:val="TOC2"/>
            <w:tabs>
              <w:tab w:val="right" w:leader="dot" w:pos="8630"/>
            </w:tabs>
            <w:rPr>
              <w:rFonts w:eastAsiaTheme="minorEastAsia"/>
              <w:noProof/>
              <w:sz w:val="22"/>
              <w:szCs w:val="22"/>
              <w:lang w:eastAsia="zh-CN"/>
            </w:rPr>
          </w:pPr>
          <w:hyperlink w:anchor="_Toc88350816" w:history="1">
            <w:r w:rsidRPr="00A06C80">
              <w:rPr>
                <w:rStyle w:val="ad"/>
                <w:noProof/>
              </w:rPr>
              <w:t>CPI weights</w:t>
            </w:r>
            <w:r>
              <w:rPr>
                <w:noProof/>
                <w:webHidden/>
              </w:rPr>
              <w:tab/>
            </w:r>
            <w:r>
              <w:rPr>
                <w:noProof/>
                <w:webHidden/>
              </w:rPr>
              <w:fldChar w:fldCharType="begin"/>
            </w:r>
            <w:r>
              <w:rPr>
                <w:noProof/>
                <w:webHidden/>
              </w:rPr>
              <w:instrText xml:space="preserve"> PAGEREF _Toc88350816 \h </w:instrText>
            </w:r>
            <w:r>
              <w:rPr>
                <w:noProof/>
                <w:webHidden/>
              </w:rPr>
            </w:r>
            <w:r>
              <w:rPr>
                <w:noProof/>
                <w:webHidden/>
              </w:rPr>
              <w:fldChar w:fldCharType="separate"/>
            </w:r>
            <w:r>
              <w:rPr>
                <w:noProof/>
                <w:webHidden/>
              </w:rPr>
              <w:t>1</w:t>
            </w:r>
            <w:r>
              <w:rPr>
                <w:noProof/>
                <w:webHidden/>
              </w:rPr>
              <w:fldChar w:fldCharType="end"/>
            </w:r>
          </w:hyperlink>
        </w:p>
        <w:p w14:paraId="4745A5A8" w14:textId="4116258F" w:rsidR="00026A11" w:rsidRDefault="00026A11">
          <w:pPr>
            <w:pStyle w:val="TOC2"/>
            <w:tabs>
              <w:tab w:val="right" w:leader="dot" w:pos="8630"/>
            </w:tabs>
            <w:rPr>
              <w:rFonts w:eastAsiaTheme="minorEastAsia"/>
              <w:noProof/>
              <w:sz w:val="22"/>
              <w:szCs w:val="22"/>
              <w:lang w:eastAsia="zh-CN"/>
            </w:rPr>
          </w:pPr>
          <w:hyperlink w:anchor="_Toc88350817" w:history="1">
            <w:r w:rsidRPr="00A06C80">
              <w:rPr>
                <w:rStyle w:val="ad"/>
                <w:noProof/>
              </w:rPr>
              <w:t>CPI COICOP index</w:t>
            </w:r>
            <w:r>
              <w:rPr>
                <w:noProof/>
                <w:webHidden/>
              </w:rPr>
              <w:tab/>
            </w:r>
            <w:r>
              <w:rPr>
                <w:noProof/>
                <w:webHidden/>
              </w:rPr>
              <w:fldChar w:fldCharType="begin"/>
            </w:r>
            <w:r>
              <w:rPr>
                <w:noProof/>
                <w:webHidden/>
              </w:rPr>
              <w:instrText xml:space="preserve"> PAGEREF _Toc88350817 \h </w:instrText>
            </w:r>
            <w:r>
              <w:rPr>
                <w:noProof/>
                <w:webHidden/>
              </w:rPr>
            </w:r>
            <w:r>
              <w:rPr>
                <w:noProof/>
                <w:webHidden/>
              </w:rPr>
              <w:fldChar w:fldCharType="separate"/>
            </w:r>
            <w:r>
              <w:rPr>
                <w:noProof/>
                <w:webHidden/>
              </w:rPr>
              <w:t>1</w:t>
            </w:r>
            <w:r>
              <w:rPr>
                <w:noProof/>
                <w:webHidden/>
              </w:rPr>
              <w:fldChar w:fldCharType="end"/>
            </w:r>
          </w:hyperlink>
        </w:p>
        <w:p w14:paraId="55F0FA6B" w14:textId="4C157919" w:rsidR="00026A11" w:rsidRDefault="00026A11">
          <w:pPr>
            <w:pStyle w:val="TOC1"/>
            <w:tabs>
              <w:tab w:val="right" w:leader="dot" w:pos="8630"/>
            </w:tabs>
            <w:rPr>
              <w:rFonts w:eastAsiaTheme="minorEastAsia"/>
              <w:noProof/>
              <w:sz w:val="22"/>
              <w:szCs w:val="22"/>
              <w:lang w:eastAsia="zh-CN"/>
            </w:rPr>
          </w:pPr>
          <w:hyperlink w:anchor="_Toc88350818" w:history="1">
            <w:r w:rsidRPr="00A06C80">
              <w:rPr>
                <w:rStyle w:val="ad"/>
                <w:noProof/>
              </w:rPr>
              <w:t>Computes the trimmed means core inflation</w:t>
            </w:r>
            <w:r>
              <w:rPr>
                <w:noProof/>
                <w:webHidden/>
              </w:rPr>
              <w:tab/>
            </w:r>
            <w:r>
              <w:rPr>
                <w:noProof/>
                <w:webHidden/>
              </w:rPr>
              <w:fldChar w:fldCharType="begin"/>
            </w:r>
            <w:r>
              <w:rPr>
                <w:noProof/>
                <w:webHidden/>
              </w:rPr>
              <w:instrText xml:space="preserve"> PAGEREF _Toc88350818 \h </w:instrText>
            </w:r>
            <w:r>
              <w:rPr>
                <w:noProof/>
                <w:webHidden/>
              </w:rPr>
            </w:r>
            <w:r>
              <w:rPr>
                <w:noProof/>
                <w:webHidden/>
              </w:rPr>
              <w:fldChar w:fldCharType="separate"/>
            </w:r>
            <w:r>
              <w:rPr>
                <w:noProof/>
                <w:webHidden/>
              </w:rPr>
              <w:t>1</w:t>
            </w:r>
            <w:r>
              <w:rPr>
                <w:noProof/>
                <w:webHidden/>
              </w:rPr>
              <w:fldChar w:fldCharType="end"/>
            </w:r>
          </w:hyperlink>
        </w:p>
        <w:p w14:paraId="18C3B34A" w14:textId="5454EB3B" w:rsidR="00026A11" w:rsidRDefault="00026A11">
          <w:pPr>
            <w:pStyle w:val="TOC2"/>
            <w:tabs>
              <w:tab w:val="right" w:leader="dot" w:pos="8630"/>
            </w:tabs>
            <w:rPr>
              <w:rFonts w:eastAsiaTheme="minorEastAsia"/>
              <w:noProof/>
              <w:sz w:val="22"/>
              <w:szCs w:val="22"/>
              <w:lang w:eastAsia="zh-CN"/>
            </w:rPr>
          </w:pPr>
          <w:hyperlink w:anchor="_Toc88350819" w:history="1">
            <w:r w:rsidRPr="00A06C80">
              <w:rPr>
                <w:rStyle w:val="ad"/>
                <w:noProof/>
              </w:rPr>
              <w:t>Plot</w:t>
            </w:r>
            <w:r>
              <w:rPr>
                <w:noProof/>
                <w:webHidden/>
              </w:rPr>
              <w:tab/>
            </w:r>
            <w:r>
              <w:rPr>
                <w:noProof/>
                <w:webHidden/>
              </w:rPr>
              <w:fldChar w:fldCharType="begin"/>
            </w:r>
            <w:r>
              <w:rPr>
                <w:noProof/>
                <w:webHidden/>
              </w:rPr>
              <w:instrText xml:space="preserve"> PAGEREF _Toc88350819 \h </w:instrText>
            </w:r>
            <w:r>
              <w:rPr>
                <w:noProof/>
                <w:webHidden/>
              </w:rPr>
            </w:r>
            <w:r>
              <w:rPr>
                <w:noProof/>
                <w:webHidden/>
              </w:rPr>
              <w:fldChar w:fldCharType="separate"/>
            </w:r>
            <w:r>
              <w:rPr>
                <w:noProof/>
                <w:webHidden/>
              </w:rPr>
              <w:t>2</w:t>
            </w:r>
            <w:r>
              <w:rPr>
                <w:noProof/>
                <w:webHidden/>
              </w:rPr>
              <w:fldChar w:fldCharType="end"/>
            </w:r>
          </w:hyperlink>
        </w:p>
        <w:p w14:paraId="5A1366B9" w14:textId="26C1DE40" w:rsidR="00E239A9" w:rsidRDefault="00B83E38">
          <w:r>
            <w:fldChar w:fldCharType="end"/>
          </w:r>
        </w:p>
      </w:sdtContent>
    </w:sdt>
    <w:p w14:paraId="3558BD38" w14:textId="77777777" w:rsidR="00E239A9" w:rsidRDefault="00B83E38">
      <w:pPr>
        <w:pStyle w:val="1"/>
      </w:pPr>
      <w:bookmarkStart w:id="45" w:name="data"/>
      <w:bookmarkStart w:id="46" w:name="_Toc88350771"/>
      <w:bookmarkStart w:id="47" w:name="_Toc88350815"/>
      <w:r>
        <w:t>DATA</w:t>
      </w:r>
      <w:bookmarkEnd w:id="46"/>
      <w:bookmarkEnd w:id="47"/>
    </w:p>
    <w:p w14:paraId="285FEA68" w14:textId="77777777" w:rsidR="00E239A9" w:rsidRDefault="00B83E38">
      <w:pPr>
        <w:pStyle w:val="FirstParagraph"/>
      </w:pPr>
      <w:r>
        <w:t>At first I wanted the same length of data as the first part of the thesis, with data from 1993-2019. Due to miss data for CPI weights 1997-2004. I can only find CPI weights cover 1988-1996 and 2005-2019. So the computation of the trimmed means core inflation I start from 2005-2019.</w:t>
      </w:r>
    </w:p>
    <w:p w14:paraId="02B06230" w14:textId="77777777" w:rsidR="00E239A9" w:rsidRDefault="00B83E38">
      <w:pPr>
        <w:pStyle w:val="a0"/>
      </w:pPr>
      <w:r>
        <w:t>In addition, I also tried to be consistent with the previous data in terms of frequency, but I could only find annual data for our 85 classes from 2005-2019. Accordingly, I have replaced the monthly CPI data with annual CPI data, in order to match the weighting data.</w:t>
      </w:r>
    </w:p>
    <w:p w14:paraId="43B38D13" w14:textId="77777777" w:rsidR="00E239A9" w:rsidRDefault="00B83E38">
      <w:pPr>
        <w:pStyle w:val="2"/>
      </w:pPr>
      <w:bookmarkStart w:id="48" w:name="cpi-weights"/>
      <w:bookmarkStart w:id="49" w:name="_Toc88350772"/>
      <w:bookmarkStart w:id="50" w:name="_Toc88350816"/>
      <w:r>
        <w:t>CPI weights</w:t>
      </w:r>
      <w:bookmarkEnd w:id="49"/>
      <w:bookmarkEnd w:id="50"/>
    </w:p>
    <w:p w14:paraId="5A37F03D" w14:textId="77777777" w:rsidR="00E239A9" w:rsidRDefault="00B83E38">
      <w:pPr>
        <w:pStyle w:val="FirstParagraph"/>
      </w:pPr>
      <w:r>
        <w:t>The data I have organized into spreadsheet, please see CPI weight.csv.</w:t>
      </w:r>
    </w:p>
    <w:p w14:paraId="2F0838F1" w14:textId="77777777" w:rsidR="00E239A9" w:rsidRDefault="00B83E38">
      <w:pPr>
        <w:pStyle w:val="2"/>
      </w:pPr>
      <w:bookmarkStart w:id="51" w:name="cpi-coicop-index"/>
      <w:bookmarkStart w:id="52" w:name="_Toc88350773"/>
      <w:bookmarkStart w:id="53" w:name="_Toc88350817"/>
      <w:bookmarkEnd w:id="48"/>
      <w:r>
        <w:t>CPI COICOP index</w:t>
      </w:r>
      <w:bookmarkEnd w:id="52"/>
      <w:bookmarkEnd w:id="53"/>
    </w:p>
    <w:p w14:paraId="697D34CA" w14:textId="77777777" w:rsidR="00E239A9" w:rsidRDefault="00B83E38">
      <w:pPr>
        <w:pStyle w:val="FirstParagraph"/>
      </w:pPr>
      <w:r>
        <w:t>The data I have organized into spreadsheet, please see CPI COICOP index.csv.</w:t>
      </w:r>
    </w:p>
    <w:p w14:paraId="035F0EEA" w14:textId="77777777" w:rsidR="00E239A9" w:rsidRDefault="00B83E38">
      <w:pPr>
        <w:pStyle w:val="1"/>
      </w:pPr>
      <w:bookmarkStart w:id="54" w:name="X23c89316a8099eb5d7c12d66e9d5eb45bb6f713"/>
      <w:bookmarkStart w:id="55" w:name="_Toc88350774"/>
      <w:bookmarkStart w:id="56" w:name="_Toc88350818"/>
      <w:bookmarkEnd w:id="45"/>
      <w:bookmarkEnd w:id="51"/>
      <w:r>
        <w:t>Computes the trimmed means core inflation</w:t>
      </w:r>
      <w:bookmarkEnd w:id="55"/>
      <w:bookmarkEnd w:id="56"/>
    </w:p>
    <w:p w14:paraId="70CBDF34" w14:textId="77777777" w:rsidR="00E239A9" w:rsidRDefault="00B83E38">
      <w:pPr>
        <w:pStyle w:val="FirstParagraph"/>
      </w:pPr>
      <w:r>
        <w:t xml:space="preserve">Trimming mean requires sorting the CPI indices by trimming the tails of the sample distribution, i.e., the overly volatile part of the indices, and then averaging the remainder. The data of 85 classes are sorted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oMath>
      <w:r>
        <w:t xml:space="preserve"> and the corresponding weights are sorted in the same way.</w:t>
      </w:r>
      <m:oMath>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w</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w</m:t>
                </m:r>
              </m:e>
              <m:sub>
                <m:r>
                  <w:rPr>
                    <w:rFonts w:ascii="Cambria Math" w:hAnsi="Cambria Math"/>
                  </w:rPr>
                  <m:t>n</m:t>
                </m:r>
              </m:sub>
            </m:sSub>
          </m:e>
        </m:d>
      </m:oMath>
      <w:r>
        <w:t xml:space="preserve">. Define cumulative weights as </w:t>
      </w:r>
      <m:oMath>
        <m:r>
          <w:rPr>
            <w:rFonts w:ascii="Cambria Math" w:hAnsi="Cambria Math"/>
          </w:rPr>
          <m:t>Wi</m:t>
        </m:r>
      </m:oMath>
      <w:r>
        <w:t xml:space="preserve">, i.e. </w:t>
      </w:r>
      <m:oMath>
        <m:r>
          <m:rPr>
            <m:sty m:val="b"/>
          </m:rPr>
          <w:rPr>
            <w:rFonts w:ascii="Cambria Math" w:hAnsi="Cambria Math"/>
          </w:rPr>
          <m:t>Wi</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i</m:t>
            </m:r>
          </m:sup>
          <m:e>
            <m:sSub>
              <m:sSubPr>
                <m:ctrlPr>
                  <w:rPr>
                    <w:rFonts w:ascii="Cambria Math" w:hAnsi="Cambria Math"/>
                  </w:rPr>
                </m:ctrlPr>
              </m:sSubPr>
              <m:e>
                <m:r>
                  <m:rPr>
                    <m:sty m:val="b"/>
                  </m:rPr>
                  <w:rPr>
                    <w:rFonts w:ascii="Cambria Math" w:hAnsi="Cambria Math"/>
                  </w:rPr>
                  <m:t>w</m:t>
                </m:r>
              </m:e>
              <m:sub>
                <m:r>
                  <w:rPr>
                    <w:rFonts w:ascii="Cambria Math" w:hAnsi="Cambria Math"/>
                  </w:rPr>
                  <m:t>j</m:t>
                </m:r>
              </m:sub>
            </m:sSub>
          </m:e>
        </m:nary>
      </m:oMath>
      <w:r>
        <w:t xml:space="preserve"> , </w:t>
      </w:r>
      <m:oMath>
        <m:r>
          <w:rPr>
            <w:rFonts w:ascii="Cambria Math" w:hAnsi="Cambria Math"/>
          </w:rPr>
          <m:t>α</m:t>
        </m:r>
        <m:r>
          <m:rPr>
            <m:sty m:val="p"/>
          </m:rPr>
          <w:rPr>
            <w:rFonts w:ascii="Cambria Math" w:hAnsi="Cambria Math"/>
          </w:rPr>
          <m:t>/</m:t>
        </m:r>
        <m:r>
          <w:rPr>
            <w:rFonts w:ascii="Cambria Math" w:hAnsi="Cambria Math"/>
          </w:rPr>
          <m:t>100</m:t>
        </m:r>
        <m:r>
          <m:rPr>
            <m:sty m:val="p"/>
          </m:rPr>
          <w:rPr>
            <w:rFonts w:ascii="Cambria Math" w:hAnsi="Cambria Math"/>
          </w:rPr>
          <m:t>&lt;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&lt;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100</m:t>
            </m:r>
          </m:e>
        </m:d>
      </m:oMath>
      <w:r>
        <w:t>. The formula is:</w:t>
      </w:r>
    </w:p>
    <w:p w14:paraId="583EB092" w14:textId="77777777" w:rsidR="00E239A9" w:rsidRDefault="00F95B8B">
      <w:pPr>
        <w:pStyle w:val="a0"/>
      </w:pPr>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α</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r>
                <w:rPr>
                  <w:rFonts w:ascii="Cambria Math" w:hAnsi="Cambria Math"/>
                </w:rPr>
                <m:t>2α</m:t>
              </m:r>
              <m:r>
                <m:rPr>
                  <m:sty m:val="p"/>
                </m:rPr>
                <w:rPr>
                  <w:rFonts w:ascii="Cambria Math" w:hAnsi="Cambria Math"/>
                </w:rPr>
                <m:t>/</m:t>
              </m:r>
              <m:r>
                <w:rPr>
                  <w:rFonts w:ascii="Cambria Math" w:hAnsi="Cambria Math"/>
                </w:rPr>
                <m:t>100</m:t>
              </m:r>
            </m:den>
          </m:f>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α</m:t>
                  </m:r>
                </m:sub>
              </m:sSub>
            </m:sub>
            <m:sup>
              <m:r>
                <w:rPr>
                  <w:rFonts w:ascii="Cambria Math" w:hAnsi="Cambria Math"/>
                </w:rPr>
                <m:t>​</m:t>
              </m:r>
            </m:sup>
            <m:e>
              <m:sSub>
                <m:sSubPr>
                  <m:ctrlPr>
                    <w:rPr>
                      <w:rFonts w:ascii="Cambria Math" w:hAnsi="Cambria Math"/>
                    </w:rPr>
                  </m:ctrlPr>
                </m:sSubPr>
                <m:e>
                  <m:r>
                    <w:rPr>
                      <w:rFonts w:ascii="Cambria Math" w:hAnsi="Cambria Math"/>
                    </w:rPr>
                    <m:t>w</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oMath>
      </m:oMathPara>
    </w:p>
    <w:p w14:paraId="7808B36B" w14:textId="77777777" w:rsidR="00E239A9" w:rsidRDefault="00B83E38">
      <w:pPr>
        <w:pStyle w:val="a0"/>
      </w:pPr>
      <w:r>
        <w:t>Percentage lower and upper tail cut defined as 20%.</w:t>
      </w:r>
    </w:p>
    <w:p w14:paraId="00D7FCAC" w14:textId="77777777" w:rsidR="00E239A9" w:rsidRDefault="00B83E38">
      <w:pPr>
        <w:pStyle w:val="2"/>
      </w:pPr>
      <w:bookmarkStart w:id="57" w:name="plot"/>
      <w:bookmarkStart w:id="58" w:name="_Toc88350775"/>
      <w:bookmarkStart w:id="59" w:name="_Toc88350819"/>
      <w:r>
        <w:t>Plot</w:t>
      </w:r>
      <w:bookmarkEnd w:id="58"/>
      <w:bookmarkEnd w:id="59"/>
    </w:p>
    <w:p w14:paraId="0111478F" w14:textId="77777777" w:rsidR="000E148E" w:rsidRDefault="00F95B8B">
      <w:pPr>
        <w:pStyle w:val="CaptionedFigure"/>
        <w:rPr>
          <w:del w:id="60" w:author="Yiyi Li" w:date="2021-11-21T01:33:00Z"/>
        </w:rPr>
      </w:pPr>
      <w:del w:id="61" w:author="Yiyi Li" w:date="2021-11-21T01:33:00Z">
        <w:r>
          <w:rPr>
            <w:noProof/>
          </w:rPr>
          <w:drawing>
            <wp:inline distT="0" distB="0" distL="0" distR="0" wp14:anchorId="10B7C3DC" wp14:editId="74E1785B">
              <wp:extent cx="4620126" cy="3696101"/>
              <wp:effectExtent l="0" t="0" r="0" b="0"/>
              <wp:docPr id="1" name="Picture" descr="85 classes CPI and Trimmed Mean core inflation."/>
              <wp:cNvGraphicFramePr/>
              <a:graphic xmlns:a="http://schemas.openxmlformats.org/drawingml/2006/main">
                <a:graphicData uri="http://schemas.openxmlformats.org/drawingml/2006/picture">
                  <pic:pic xmlns:pic="http://schemas.openxmlformats.org/drawingml/2006/picture">
                    <pic:nvPicPr>
                      <pic:cNvPr id="25" name="Picture" descr="trimmed-mean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del>
    </w:p>
    <w:p w14:paraId="0EF2FAF7" w14:textId="77777777" w:rsidR="000E148E" w:rsidRDefault="00F95B8B">
      <w:pPr>
        <w:pStyle w:val="ImageCaption"/>
        <w:rPr>
          <w:del w:id="62" w:author="Yiyi Li" w:date="2021-11-21T01:33:00Z"/>
        </w:rPr>
      </w:pPr>
      <w:del w:id="63" w:author="Yiyi Li" w:date="2021-11-21T01:33:00Z">
        <w:r>
          <w:delText>85 classes CPI and Trimmed Mean core inflation.</w:delText>
        </w:r>
      </w:del>
    </w:p>
    <w:p w14:paraId="1A928A2F" w14:textId="77777777" w:rsidR="000E148E" w:rsidRDefault="000E148E">
      <w:pPr>
        <w:pStyle w:val="1"/>
        <w:rPr>
          <w:del w:id="64" w:author="Yiyi Li" w:date="2021-11-21T01:33:00Z"/>
        </w:rPr>
      </w:pPr>
      <w:bookmarkStart w:id="65" w:name="section"/>
    </w:p>
    <w:p w14:paraId="02CBF1C0" w14:textId="77777777" w:rsidR="000E148E" w:rsidRDefault="00F95B8B">
      <w:pPr>
        <w:pStyle w:val="FirstParagraph"/>
        <w:rPr>
          <w:del w:id="66" w:author="Yiyi Li" w:date="2021-11-21T01:33:00Z"/>
        </w:rPr>
      </w:pPr>
      <w:del w:id="67" w:author="Yiyi Li" w:date="2021-11-21T01:33:00Z">
        <w:r>
          <w:rPr>
            <w:noProof/>
          </w:rPr>
          <w:drawing>
            <wp:inline distT="0" distB="0" distL="0" distR="0" wp14:anchorId="08D3260F" wp14:editId="2767CF9D">
              <wp:extent cx="4776537" cy="157012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5724abe7085c8a53791a2b0ac92454d.png"/>
                      <pic:cNvPicPr>
                        <a:picLocks noChangeAspect="1" noChangeArrowheads="1"/>
                      </pic:cNvPicPr>
                    </pic:nvPicPr>
                    <pic:blipFill>
                      <a:blip r:embed="rId8"/>
                      <a:stretch>
                        <a:fillRect/>
                      </a:stretch>
                    </pic:blipFill>
                    <pic:spPr bwMode="auto">
                      <a:xfrm>
                        <a:off x="0" y="0"/>
                        <a:ext cx="4802198" cy="1578556"/>
                      </a:xfrm>
                      <a:prstGeom prst="rect">
                        <a:avLst/>
                      </a:prstGeom>
                      <a:noFill/>
                      <a:ln w="9525">
                        <a:noFill/>
                        <a:headEnd/>
                        <a:tailEnd/>
                      </a:ln>
                    </pic:spPr>
                  </pic:pic>
                </a:graphicData>
              </a:graphic>
            </wp:inline>
          </w:drawing>
        </w:r>
      </w:del>
    </w:p>
    <w:p w14:paraId="65060536" w14:textId="77777777" w:rsidR="000E148E" w:rsidRDefault="00F95B8B">
      <w:pPr>
        <w:pStyle w:val="1"/>
        <w:rPr>
          <w:del w:id="68" w:author="Yiyi Li" w:date="2021-11-21T01:33:00Z"/>
        </w:rPr>
      </w:pPr>
      <w:bookmarkStart w:id="69" w:name="conclusion"/>
      <w:bookmarkStart w:id="70" w:name="_Toc88350776"/>
      <w:bookmarkEnd w:id="65"/>
      <w:del w:id="71" w:author="Yiyi Li" w:date="2021-11-21T01:33:00Z">
        <w:r>
          <w:delText>Conclusion</w:delText>
        </w:r>
        <w:bookmarkEnd w:id="70"/>
      </w:del>
    </w:p>
    <w:p w14:paraId="4F47111C" w14:textId="3302E27E" w:rsidR="00E239A9" w:rsidRDefault="00F95B8B">
      <w:pPr>
        <w:pStyle w:val="FirstParagraph"/>
      </w:pPr>
      <w:del w:id="72" w:author="Yiyi Li" w:date="2021-11-21T01:33:00Z">
        <w:r>
          <w:delText>The figure 1 is Trimmed mean inflation published by National Institute of Economic and Social Research, In contrast, core inflation in the 85 classes appears to be more stable.</w:delText>
        </w:r>
      </w:del>
      <w:bookmarkEnd w:id="69"/>
      <w:ins w:id="73" w:author="Yiyi Li" w:date="2021-11-21T01:33:00Z">
        <w:r w:rsidR="00B83E38">
          <w:rPr>
            <w:noProof/>
          </w:rPr>
          <w:drawing>
            <wp:inline distT="0" distB="0" distL="0" distR="0" wp14:anchorId="74684AFE" wp14:editId="6011DAB9">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trimmed-mean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ins>
      <w:bookmarkEnd w:id="54"/>
      <w:bookmarkEnd w:id="57"/>
    </w:p>
    <w:sectPr w:rsidR="00E239A9">
      <w:headerReference w:type="default"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ADC43" w14:textId="77777777" w:rsidR="00F95B8B" w:rsidRDefault="00F95B8B">
      <w:pPr>
        <w:spacing w:after="0"/>
      </w:pPr>
      <w:r>
        <w:separator/>
      </w:r>
    </w:p>
  </w:endnote>
  <w:endnote w:type="continuationSeparator" w:id="0">
    <w:p w14:paraId="742320E8" w14:textId="77777777" w:rsidR="00F95B8B" w:rsidRDefault="00F95B8B">
      <w:pPr>
        <w:spacing w:after="0"/>
      </w:pPr>
      <w:r>
        <w:continuationSeparator/>
      </w:r>
    </w:p>
  </w:endnote>
  <w:endnote w:type="continuationNotice" w:id="1">
    <w:p w14:paraId="11D3EEA4" w14:textId="77777777" w:rsidR="00F95B8B" w:rsidRDefault="00F95B8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CDE5D" w14:textId="77777777" w:rsidR="00026A11" w:rsidRDefault="00026A11">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21E74" w14:textId="77777777" w:rsidR="00F95B8B" w:rsidRDefault="00F95B8B">
      <w:r>
        <w:separator/>
      </w:r>
    </w:p>
  </w:footnote>
  <w:footnote w:type="continuationSeparator" w:id="0">
    <w:p w14:paraId="2A36D265" w14:textId="77777777" w:rsidR="00F95B8B" w:rsidRDefault="00F95B8B">
      <w:r>
        <w:continuationSeparator/>
      </w:r>
    </w:p>
  </w:footnote>
  <w:footnote w:type="continuationNotice" w:id="1">
    <w:p w14:paraId="67C8A113" w14:textId="77777777" w:rsidR="00F95B8B" w:rsidRDefault="00F95B8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0AF99" w14:textId="77777777" w:rsidR="00026A11" w:rsidRDefault="00026A11">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AC486B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iyi Li">
    <w15:presenceInfo w15:providerId="None" w15:userId="Yiyi 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LQ0srAwMTU0MDE1MDFT0lEKTi0uzszPAykwrAUAiW4FxCwAAAA="/>
  </w:docVars>
  <w:rsids>
    <w:rsidRoot w:val="00E239A9"/>
    <w:rsid w:val="00026A11"/>
    <w:rsid w:val="000E148E"/>
    <w:rsid w:val="00185D58"/>
    <w:rsid w:val="00916E8F"/>
    <w:rsid w:val="00A13D58"/>
    <w:rsid w:val="00B83E38"/>
    <w:rsid w:val="00C20394"/>
    <w:rsid w:val="00E239A9"/>
    <w:rsid w:val="00F95B8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145DB4"/>
  <w15:docId w15:val="{EFF4443A-4F65-4647-8299-E9335872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rsid w:val="00026A11"/>
    <w:pPr>
      <w:keepNext/>
      <w:keepLines/>
      <w:spacing w:before="200" w:after="0"/>
      <w:outlineLvl w:val="2"/>
      <w:pPrChange w:id="0" w:author="Yiyi Li" w:date="2021-11-21T01:33:00Z">
        <w:pPr>
          <w:keepNext/>
          <w:keepLines/>
          <w:spacing w:before="200"/>
          <w:outlineLvl w:val="2"/>
        </w:pPr>
      </w:pPrChange>
    </w:pPr>
    <w:rPr>
      <w:rFonts w:asciiTheme="majorHAnsi" w:eastAsiaTheme="majorEastAsia" w:hAnsiTheme="majorHAnsi" w:cstheme="majorBidi"/>
      <w:b/>
      <w:bCs/>
      <w:color w:val="4F81BD" w:themeColor="accent1"/>
      <w:rPrChange w:id="0" w:author="Yiyi Li" w:date="2021-11-21T01:33:00Z">
        <w:rPr>
          <w:rFonts w:asciiTheme="majorHAnsi" w:eastAsiaTheme="majorEastAsia" w:hAnsiTheme="majorHAnsi" w:cstheme="majorBidi"/>
          <w:b/>
          <w:bCs/>
          <w:color w:val="4F81BD" w:themeColor="accent1"/>
          <w:sz w:val="24"/>
          <w:szCs w:val="24"/>
          <w:lang w:val="en-US" w:eastAsia="en-US" w:bidi="ar-SA"/>
        </w:rPr>
      </w:rPrChange>
    </w:rPr>
  </w:style>
  <w:style w:type="paragraph" w:styleId="4">
    <w:name w:val="heading 4"/>
    <w:basedOn w:val="a"/>
    <w:next w:val="a0"/>
    <w:uiPriority w:val="9"/>
    <w:unhideWhenUsed/>
    <w:qFormat/>
    <w:rsid w:val="00026A11"/>
    <w:pPr>
      <w:keepNext/>
      <w:keepLines/>
      <w:spacing w:before="200" w:after="0"/>
      <w:outlineLvl w:val="3"/>
      <w:pPrChange w:id="1" w:author="Yiyi Li" w:date="2021-11-21T01:33:00Z">
        <w:pPr>
          <w:keepNext/>
          <w:keepLines/>
          <w:spacing w:before="200"/>
          <w:outlineLvl w:val="3"/>
        </w:pPr>
      </w:pPrChange>
    </w:pPr>
    <w:rPr>
      <w:rFonts w:asciiTheme="majorHAnsi" w:eastAsiaTheme="majorEastAsia" w:hAnsiTheme="majorHAnsi" w:cstheme="majorBidi"/>
      <w:bCs/>
      <w:i/>
      <w:color w:val="4F81BD" w:themeColor="accent1"/>
      <w:rPrChange w:id="1" w:author="Yiyi Li" w:date="2021-11-21T01:33:00Z">
        <w:rPr>
          <w:rFonts w:asciiTheme="majorHAnsi" w:eastAsiaTheme="majorEastAsia" w:hAnsiTheme="majorHAnsi" w:cstheme="majorBidi"/>
          <w:bCs/>
          <w:i/>
          <w:color w:val="4F81BD" w:themeColor="accent1"/>
          <w:sz w:val="24"/>
          <w:szCs w:val="24"/>
          <w:lang w:val="en-US" w:eastAsia="en-US" w:bidi="ar-SA"/>
        </w:rPr>
      </w:rPrChange>
    </w:rPr>
  </w:style>
  <w:style w:type="paragraph" w:styleId="5">
    <w:name w:val="heading 5"/>
    <w:basedOn w:val="a"/>
    <w:next w:val="a0"/>
    <w:uiPriority w:val="9"/>
    <w:unhideWhenUsed/>
    <w:qFormat/>
    <w:rsid w:val="00026A11"/>
    <w:pPr>
      <w:keepNext/>
      <w:keepLines/>
      <w:spacing w:before="200" w:after="0"/>
      <w:outlineLvl w:val="4"/>
      <w:pPrChange w:id="2" w:author="Yiyi Li" w:date="2021-11-21T01:33:00Z">
        <w:pPr>
          <w:keepNext/>
          <w:keepLines/>
          <w:spacing w:before="200"/>
          <w:outlineLvl w:val="4"/>
        </w:pPr>
      </w:pPrChange>
    </w:pPr>
    <w:rPr>
      <w:rFonts w:asciiTheme="majorHAnsi" w:eastAsiaTheme="majorEastAsia" w:hAnsiTheme="majorHAnsi" w:cstheme="majorBidi"/>
      <w:iCs/>
      <w:color w:val="4F81BD" w:themeColor="accent1"/>
      <w:rPrChange w:id="2" w:author="Yiyi Li" w:date="2021-11-21T01:33:00Z">
        <w:rPr>
          <w:rFonts w:asciiTheme="majorHAnsi" w:eastAsiaTheme="majorEastAsia" w:hAnsiTheme="majorHAnsi" w:cstheme="majorBidi"/>
          <w:iCs/>
          <w:color w:val="4F81BD" w:themeColor="accent1"/>
          <w:sz w:val="24"/>
          <w:szCs w:val="24"/>
          <w:lang w:val="en-US" w:eastAsia="en-US" w:bidi="ar-SA"/>
        </w:rPr>
      </w:rPrChange>
    </w:rPr>
  </w:style>
  <w:style w:type="paragraph" w:styleId="6">
    <w:name w:val="heading 6"/>
    <w:basedOn w:val="a"/>
    <w:next w:val="a0"/>
    <w:uiPriority w:val="9"/>
    <w:unhideWhenUsed/>
    <w:qFormat/>
    <w:rsid w:val="00026A11"/>
    <w:pPr>
      <w:keepNext/>
      <w:keepLines/>
      <w:spacing w:before="200" w:after="0"/>
      <w:outlineLvl w:val="5"/>
      <w:pPrChange w:id="3" w:author="Yiyi Li" w:date="2021-11-21T01:33:00Z">
        <w:pPr>
          <w:keepNext/>
          <w:keepLines/>
          <w:spacing w:before="200"/>
          <w:outlineLvl w:val="5"/>
        </w:pPr>
      </w:pPrChange>
    </w:pPr>
    <w:rPr>
      <w:rFonts w:asciiTheme="majorHAnsi" w:eastAsiaTheme="majorEastAsia" w:hAnsiTheme="majorHAnsi" w:cstheme="majorBidi"/>
      <w:color w:val="4F81BD" w:themeColor="accent1"/>
      <w:rPrChange w:id="3" w:author="Yiyi Li" w:date="2021-11-21T01:33:00Z">
        <w:rPr>
          <w:rFonts w:asciiTheme="majorHAnsi" w:eastAsiaTheme="majorEastAsia" w:hAnsiTheme="majorHAnsi" w:cstheme="majorBidi"/>
          <w:color w:val="4F81BD" w:themeColor="accent1"/>
          <w:sz w:val="24"/>
          <w:szCs w:val="24"/>
          <w:lang w:val="en-US" w:eastAsia="en-US" w:bidi="ar-SA"/>
        </w:rPr>
      </w:rPrChange>
    </w:rPr>
  </w:style>
  <w:style w:type="paragraph" w:styleId="7">
    <w:name w:val="heading 7"/>
    <w:basedOn w:val="a"/>
    <w:next w:val="a0"/>
    <w:uiPriority w:val="9"/>
    <w:unhideWhenUsed/>
    <w:qFormat/>
    <w:rsid w:val="00026A11"/>
    <w:pPr>
      <w:keepNext/>
      <w:keepLines/>
      <w:spacing w:before="200" w:after="0"/>
      <w:outlineLvl w:val="6"/>
      <w:pPrChange w:id="4" w:author="Yiyi Li" w:date="2021-11-21T01:33:00Z">
        <w:pPr>
          <w:keepNext/>
          <w:keepLines/>
          <w:spacing w:before="200"/>
          <w:outlineLvl w:val="6"/>
        </w:pPr>
      </w:pPrChange>
    </w:pPr>
    <w:rPr>
      <w:rFonts w:asciiTheme="majorHAnsi" w:eastAsiaTheme="majorEastAsia" w:hAnsiTheme="majorHAnsi" w:cstheme="majorBidi"/>
      <w:color w:val="4F81BD" w:themeColor="accent1"/>
      <w:rPrChange w:id="4" w:author="Yiyi Li" w:date="2021-11-21T01:33:00Z">
        <w:rPr>
          <w:rFonts w:asciiTheme="majorHAnsi" w:eastAsiaTheme="majorEastAsia" w:hAnsiTheme="majorHAnsi" w:cstheme="majorBidi"/>
          <w:color w:val="4F81BD" w:themeColor="accent1"/>
          <w:sz w:val="24"/>
          <w:szCs w:val="24"/>
          <w:lang w:val="en-US" w:eastAsia="en-US" w:bidi="ar-SA"/>
        </w:rPr>
      </w:rPrChange>
    </w:rPr>
  </w:style>
  <w:style w:type="paragraph" w:styleId="8">
    <w:name w:val="heading 8"/>
    <w:basedOn w:val="a"/>
    <w:next w:val="a0"/>
    <w:uiPriority w:val="9"/>
    <w:unhideWhenUsed/>
    <w:qFormat/>
    <w:rsid w:val="00026A11"/>
    <w:pPr>
      <w:keepNext/>
      <w:keepLines/>
      <w:spacing w:before="200" w:after="0"/>
      <w:outlineLvl w:val="7"/>
      <w:pPrChange w:id="5" w:author="Yiyi Li" w:date="2021-11-21T01:33:00Z">
        <w:pPr>
          <w:keepNext/>
          <w:keepLines/>
          <w:spacing w:before="200"/>
          <w:outlineLvl w:val="7"/>
        </w:pPr>
      </w:pPrChange>
    </w:pPr>
    <w:rPr>
      <w:rFonts w:asciiTheme="majorHAnsi" w:eastAsiaTheme="majorEastAsia" w:hAnsiTheme="majorHAnsi" w:cstheme="majorBidi"/>
      <w:color w:val="4F81BD" w:themeColor="accent1"/>
      <w:rPrChange w:id="5" w:author="Yiyi Li" w:date="2021-11-21T01:33:00Z">
        <w:rPr>
          <w:rFonts w:asciiTheme="majorHAnsi" w:eastAsiaTheme="majorEastAsia" w:hAnsiTheme="majorHAnsi" w:cstheme="majorBidi"/>
          <w:color w:val="4F81BD" w:themeColor="accent1"/>
          <w:sz w:val="24"/>
          <w:szCs w:val="24"/>
          <w:lang w:val="en-US" w:eastAsia="en-US" w:bidi="ar-SA"/>
        </w:rPr>
      </w:rPrChange>
    </w:rPr>
  </w:style>
  <w:style w:type="paragraph" w:styleId="9">
    <w:name w:val="heading 9"/>
    <w:basedOn w:val="a"/>
    <w:next w:val="a0"/>
    <w:uiPriority w:val="9"/>
    <w:unhideWhenUsed/>
    <w:qFormat/>
    <w:rsid w:val="00026A11"/>
    <w:pPr>
      <w:keepNext/>
      <w:keepLines/>
      <w:spacing w:before="200" w:after="0"/>
      <w:outlineLvl w:val="8"/>
      <w:pPrChange w:id="6" w:author="Yiyi Li" w:date="2021-11-21T01:33:00Z">
        <w:pPr>
          <w:keepNext/>
          <w:keepLines/>
          <w:spacing w:before="200"/>
          <w:outlineLvl w:val="8"/>
        </w:pPr>
      </w:pPrChange>
    </w:pPr>
    <w:rPr>
      <w:rFonts w:asciiTheme="majorHAnsi" w:eastAsiaTheme="majorEastAsia" w:hAnsiTheme="majorHAnsi" w:cstheme="majorBidi"/>
      <w:color w:val="4F81BD" w:themeColor="accent1"/>
      <w:rPrChange w:id="6" w:author="Yiyi Li" w:date="2021-11-21T01:33:00Z">
        <w:rPr>
          <w:rFonts w:asciiTheme="majorHAnsi" w:eastAsiaTheme="majorEastAsia" w:hAnsiTheme="majorHAnsi" w:cstheme="majorBidi"/>
          <w:color w:val="4F81BD" w:themeColor="accent1"/>
          <w:sz w:val="24"/>
          <w:szCs w:val="24"/>
          <w:lang w:val="en-US" w:eastAsia="en-US" w:bidi="ar-SA"/>
        </w:rPr>
      </w:rPrChang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rsid w:val="00026A11"/>
    <w:pPr>
      <w:spacing w:before="240"/>
      <w:pPrChange w:id="7" w:author="Yiyi Li" w:date="2021-11-21T01:33:00Z">
        <w:pPr>
          <w:keepNext/>
          <w:keepLines/>
          <w:spacing w:before="240" w:after="240"/>
          <w:jc w:val="center"/>
        </w:pPr>
      </w:pPrChange>
    </w:pPr>
    <w:rPr>
      <w:sz w:val="30"/>
      <w:szCs w:val="30"/>
      <w:rPrChange w:id="7" w:author="Yiyi Li" w:date="2021-11-21T01:33:00Z">
        <w:rPr>
          <w:rFonts w:asciiTheme="majorHAnsi" w:eastAsiaTheme="majorEastAsia" w:hAnsiTheme="majorHAnsi" w:cstheme="majorBidi"/>
          <w:b/>
          <w:bCs/>
          <w:color w:val="345A8A" w:themeColor="accent1" w:themeShade="B5"/>
          <w:sz w:val="30"/>
          <w:szCs w:val="30"/>
          <w:lang w:val="en-US" w:eastAsia="en-US" w:bidi="ar-SA"/>
        </w:rPr>
      </w:rPrChange>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rsid w:val="00026A11"/>
    <w:pPr>
      <w:spacing w:before="100" w:after="100"/>
      <w:ind w:left="480" w:right="480"/>
      <w:pPrChange w:id="8" w:author="Yiyi Li" w:date="2021-11-21T01:33:00Z">
        <w:pPr>
          <w:spacing w:before="100" w:after="100"/>
          <w:ind w:left="480" w:right="480"/>
        </w:pPr>
      </w:pPrChange>
    </w:pPr>
    <w:rPr>
      <w:rPrChange w:id="8" w:author="Yiyi Li" w:date="2021-11-21T01:33:00Z">
        <w:rPr>
          <w:rFonts w:asciiTheme="minorHAnsi" w:eastAsiaTheme="minorHAnsi" w:hAnsiTheme="minorHAnsi" w:cstheme="minorBidi"/>
          <w:sz w:val="24"/>
          <w:szCs w:val="24"/>
          <w:lang w:val="en-US" w:eastAsia="en-US" w:bidi="ar-SA"/>
        </w:rPr>
      </w:rPrChange>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rsid w:val="00026A11"/>
    <w:pPr>
      <w:spacing w:after="120"/>
      <w:pPrChange w:id="9" w:author="Yiyi Li" w:date="2021-11-21T01:33:00Z">
        <w:pPr>
          <w:spacing w:after="120"/>
        </w:pPr>
      </w:pPrChange>
    </w:pPr>
    <w:rPr>
      <w:i/>
      <w:rPrChange w:id="9" w:author="Yiyi Li" w:date="2021-11-21T01:33:00Z">
        <w:rPr>
          <w:rFonts w:asciiTheme="minorHAnsi" w:eastAsiaTheme="minorHAnsi" w:hAnsiTheme="minorHAnsi" w:cstheme="minorBidi"/>
          <w:i/>
          <w:sz w:val="24"/>
          <w:szCs w:val="24"/>
          <w:lang w:val="en-US" w:eastAsia="en-US" w:bidi="ar-SA"/>
        </w:rPr>
      </w:rPrChange>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rPr>
      <w:i/>
    </w:rPr>
  </w:style>
  <w:style w:type="character" w:customStyle="1" w:styleId="VerbatimChar">
    <w:name w:val="Verbatim Char"/>
    <w:basedOn w:val="ab"/>
    <w:link w:val="SourceCode"/>
    <w:rPr>
      <w:rFonts w:ascii="Consolas" w:hAnsi="Consolas"/>
      <w:i/>
      <w:sz w:val="22"/>
    </w:rPr>
  </w:style>
  <w:style w:type="character" w:customStyle="1" w:styleId="SectionNumber">
    <w:name w:val="Section Number"/>
    <w:basedOn w:val="ab"/>
    <w:rsid w:val="00026A11"/>
    <w:rPr>
      <w:i w:val="0"/>
      <w:rPrChange w:id="10" w:author="Yiyi Li" w:date="2021-11-21T01:33:00Z">
        <w:rPr/>
      </w:rPrChange>
    </w:rPr>
  </w:style>
  <w:style w:type="character" w:styleId="ac">
    <w:name w:val="footnote reference"/>
    <w:basedOn w:val="ab"/>
    <w:rsid w:val="00026A11"/>
    <w:rPr>
      <w:i w:val="0"/>
      <w:vertAlign w:val="superscript"/>
      <w:rPrChange w:id="11" w:author="Yiyi Li" w:date="2021-11-21T01:33:00Z">
        <w:rPr>
          <w:vertAlign w:val="superscript"/>
        </w:rPr>
      </w:rPrChange>
    </w:rPr>
  </w:style>
  <w:style w:type="character" w:styleId="ad">
    <w:name w:val="Hyperlink"/>
    <w:basedOn w:val="ab"/>
    <w:uiPriority w:val="99"/>
    <w:rsid w:val="00026A11"/>
    <w:rPr>
      <w:i w:val="0"/>
      <w:color w:val="4F81BD" w:themeColor="accent1"/>
      <w:rPrChange w:id="12" w:author="Yiyi Li" w:date="2021-11-21T01:33:00Z">
        <w:rPr>
          <w:color w:val="4F81BD" w:themeColor="accent1"/>
        </w:rPr>
      </w:rPrChange>
    </w:rPr>
  </w:style>
  <w:style w:type="paragraph" w:styleId="TOC">
    <w:name w:val="TOC Heading"/>
    <w:basedOn w:val="1"/>
    <w:next w:val="a0"/>
    <w:uiPriority w:val="39"/>
    <w:unhideWhenUsed/>
    <w:qFormat/>
    <w:rsid w:val="00026A11"/>
    <w:pPr>
      <w:spacing w:before="240" w:line="259" w:lineRule="auto"/>
      <w:outlineLvl w:val="9"/>
      <w:pPrChange w:id="13" w:author="Yiyi Li" w:date="2021-11-21T01:33:00Z">
        <w:pPr>
          <w:keepNext/>
          <w:keepLines/>
          <w:spacing w:before="240" w:line="259" w:lineRule="auto"/>
        </w:pPr>
      </w:pPrChange>
    </w:pPr>
    <w:rPr>
      <w:b w:val="0"/>
      <w:bCs w:val="0"/>
      <w:color w:val="365F91" w:themeColor="accent1" w:themeShade="BF"/>
      <w:rPrChange w:id="13" w:author="Yiyi Li" w:date="2021-11-21T01:33:00Z">
        <w:rPr>
          <w:rFonts w:asciiTheme="majorHAnsi" w:eastAsiaTheme="majorEastAsia" w:hAnsiTheme="majorHAnsi" w:cstheme="majorBidi"/>
          <w:color w:val="365F91" w:themeColor="accent1" w:themeShade="BF"/>
          <w:sz w:val="32"/>
          <w:szCs w:val="32"/>
          <w:lang w:val="en-US" w:eastAsia="en-US" w:bidi="ar-SA"/>
        </w:rPr>
      </w:rPrChange>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sid w:val="00026A11"/>
    <w:rPr>
      <w:rFonts w:ascii="Consolas" w:hAnsi="Consolas"/>
      <w:b/>
      <w:i w:val="0"/>
      <w:color w:val="204A87"/>
      <w:sz w:val="22"/>
      <w:shd w:val="clear" w:color="auto" w:fill="F8F8F8"/>
      <w:rPrChange w:id="14" w:author="Yiyi Li" w:date="2021-11-21T01:33:00Z">
        <w:rPr>
          <w:rFonts w:ascii="Consolas" w:hAnsi="Consolas"/>
          <w:b/>
          <w:color w:val="204A87"/>
          <w:sz w:val="22"/>
          <w:shd w:val="clear" w:color="auto" w:fill="F8F8F8"/>
        </w:rPr>
      </w:rPrChange>
    </w:rPr>
  </w:style>
  <w:style w:type="character" w:customStyle="1" w:styleId="DataTypeTok">
    <w:name w:val="DataTypeTok"/>
    <w:basedOn w:val="VerbatimChar"/>
    <w:rsid w:val="00026A11"/>
    <w:rPr>
      <w:rFonts w:ascii="Consolas" w:hAnsi="Consolas"/>
      <w:i w:val="0"/>
      <w:color w:val="204A87"/>
      <w:sz w:val="22"/>
      <w:shd w:val="clear" w:color="auto" w:fill="F8F8F8"/>
      <w:rPrChange w:id="15" w:author="Yiyi Li" w:date="2021-11-21T01:33:00Z">
        <w:rPr>
          <w:rFonts w:ascii="Consolas" w:hAnsi="Consolas"/>
          <w:color w:val="204A87"/>
          <w:sz w:val="22"/>
          <w:shd w:val="clear" w:color="auto" w:fill="F8F8F8"/>
        </w:rPr>
      </w:rPrChange>
    </w:rPr>
  </w:style>
  <w:style w:type="character" w:customStyle="1" w:styleId="DecValTok">
    <w:name w:val="DecValTok"/>
    <w:basedOn w:val="VerbatimChar"/>
    <w:rsid w:val="00026A11"/>
    <w:rPr>
      <w:rFonts w:ascii="Consolas" w:hAnsi="Consolas"/>
      <w:i w:val="0"/>
      <w:color w:val="0000CF"/>
      <w:sz w:val="22"/>
      <w:shd w:val="clear" w:color="auto" w:fill="F8F8F8"/>
      <w:rPrChange w:id="16" w:author="Yiyi Li" w:date="2021-11-21T01:33:00Z">
        <w:rPr>
          <w:rFonts w:ascii="Consolas" w:hAnsi="Consolas"/>
          <w:color w:val="0000CF"/>
          <w:sz w:val="22"/>
          <w:shd w:val="clear" w:color="auto" w:fill="F8F8F8"/>
        </w:rPr>
      </w:rPrChange>
    </w:rPr>
  </w:style>
  <w:style w:type="character" w:customStyle="1" w:styleId="BaseNTok">
    <w:name w:val="BaseNTok"/>
    <w:basedOn w:val="VerbatimChar"/>
    <w:rsid w:val="00026A11"/>
    <w:rPr>
      <w:rFonts w:ascii="Consolas" w:hAnsi="Consolas"/>
      <w:i w:val="0"/>
      <w:color w:val="0000CF"/>
      <w:sz w:val="22"/>
      <w:shd w:val="clear" w:color="auto" w:fill="F8F8F8"/>
      <w:rPrChange w:id="17" w:author="Yiyi Li" w:date="2021-11-21T01:33:00Z">
        <w:rPr>
          <w:rFonts w:ascii="Consolas" w:hAnsi="Consolas"/>
          <w:color w:val="0000CF"/>
          <w:sz w:val="22"/>
          <w:shd w:val="clear" w:color="auto" w:fill="F8F8F8"/>
        </w:rPr>
      </w:rPrChange>
    </w:rPr>
  </w:style>
  <w:style w:type="character" w:customStyle="1" w:styleId="FloatTok">
    <w:name w:val="FloatTok"/>
    <w:basedOn w:val="VerbatimChar"/>
    <w:rsid w:val="00026A11"/>
    <w:rPr>
      <w:rFonts w:ascii="Consolas" w:hAnsi="Consolas"/>
      <w:i w:val="0"/>
      <w:color w:val="0000CF"/>
      <w:sz w:val="22"/>
      <w:shd w:val="clear" w:color="auto" w:fill="F8F8F8"/>
      <w:rPrChange w:id="18" w:author="Yiyi Li" w:date="2021-11-21T01:33:00Z">
        <w:rPr>
          <w:rFonts w:ascii="Consolas" w:hAnsi="Consolas"/>
          <w:color w:val="0000CF"/>
          <w:sz w:val="22"/>
          <w:shd w:val="clear" w:color="auto" w:fill="F8F8F8"/>
        </w:rPr>
      </w:rPrChange>
    </w:rPr>
  </w:style>
  <w:style w:type="character" w:customStyle="1" w:styleId="ConstantTok">
    <w:name w:val="ConstantTok"/>
    <w:basedOn w:val="VerbatimChar"/>
    <w:rsid w:val="00026A11"/>
    <w:rPr>
      <w:rFonts w:ascii="Consolas" w:hAnsi="Consolas"/>
      <w:i w:val="0"/>
      <w:color w:val="000000"/>
      <w:sz w:val="22"/>
      <w:shd w:val="clear" w:color="auto" w:fill="F8F8F8"/>
      <w:rPrChange w:id="19" w:author="Yiyi Li" w:date="2021-11-21T01:33:00Z">
        <w:rPr>
          <w:rFonts w:ascii="Consolas" w:hAnsi="Consolas"/>
          <w:color w:val="000000"/>
          <w:sz w:val="22"/>
          <w:shd w:val="clear" w:color="auto" w:fill="F8F8F8"/>
        </w:rPr>
      </w:rPrChange>
    </w:rPr>
  </w:style>
  <w:style w:type="character" w:customStyle="1" w:styleId="CharTok">
    <w:name w:val="CharTok"/>
    <w:basedOn w:val="VerbatimChar"/>
    <w:rsid w:val="00026A11"/>
    <w:rPr>
      <w:rFonts w:ascii="Consolas" w:hAnsi="Consolas"/>
      <w:i w:val="0"/>
      <w:color w:val="4E9A06"/>
      <w:sz w:val="22"/>
      <w:shd w:val="clear" w:color="auto" w:fill="F8F8F8"/>
      <w:rPrChange w:id="20" w:author="Yiyi Li" w:date="2021-11-21T01:33:00Z">
        <w:rPr>
          <w:rFonts w:ascii="Consolas" w:hAnsi="Consolas"/>
          <w:color w:val="4E9A06"/>
          <w:sz w:val="22"/>
          <w:shd w:val="clear" w:color="auto" w:fill="F8F8F8"/>
        </w:rPr>
      </w:rPrChange>
    </w:rPr>
  </w:style>
  <w:style w:type="character" w:customStyle="1" w:styleId="SpecialCharTok">
    <w:name w:val="SpecialCharTok"/>
    <w:basedOn w:val="VerbatimChar"/>
    <w:rsid w:val="00026A11"/>
    <w:rPr>
      <w:rFonts w:ascii="Consolas" w:hAnsi="Consolas"/>
      <w:i w:val="0"/>
      <w:color w:val="000000"/>
      <w:sz w:val="22"/>
      <w:shd w:val="clear" w:color="auto" w:fill="F8F8F8"/>
      <w:rPrChange w:id="21" w:author="Yiyi Li" w:date="2021-11-21T01:33:00Z">
        <w:rPr>
          <w:rFonts w:ascii="Consolas" w:hAnsi="Consolas"/>
          <w:color w:val="000000"/>
          <w:sz w:val="22"/>
          <w:shd w:val="clear" w:color="auto" w:fill="F8F8F8"/>
        </w:rPr>
      </w:rPrChange>
    </w:rPr>
  </w:style>
  <w:style w:type="character" w:customStyle="1" w:styleId="StringTok">
    <w:name w:val="StringTok"/>
    <w:basedOn w:val="VerbatimChar"/>
    <w:rsid w:val="00026A11"/>
    <w:rPr>
      <w:rFonts w:ascii="Consolas" w:hAnsi="Consolas"/>
      <w:i w:val="0"/>
      <w:color w:val="4E9A06"/>
      <w:sz w:val="22"/>
      <w:shd w:val="clear" w:color="auto" w:fill="F8F8F8"/>
      <w:rPrChange w:id="22" w:author="Yiyi Li" w:date="2021-11-21T01:33:00Z">
        <w:rPr>
          <w:rFonts w:ascii="Consolas" w:hAnsi="Consolas"/>
          <w:color w:val="4E9A06"/>
          <w:sz w:val="22"/>
          <w:shd w:val="clear" w:color="auto" w:fill="F8F8F8"/>
        </w:rPr>
      </w:rPrChange>
    </w:rPr>
  </w:style>
  <w:style w:type="character" w:customStyle="1" w:styleId="VerbatimStringTok">
    <w:name w:val="VerbatimStringTok"/>
    <w:basedOn w:val="VerbatimChar"/>
    <w:rsid w:val="00026A11"/>
    <w:rPr>
      <w:rFonts w:ascii="Consolas" w:hAnsi="Consolas"/>
      <w:i w:val="0"/>
      <w:color w:val="4E9A06"/>
      <w:sz w:val="22"/>
      <w:shd w:val="clear" w:color="auto" w:fill="F8F8F8"/>
      <w:rPrChange w:id="23" w:author="Yiyi Li" w:date="2021-11-21T01:33:00Z">
        <w:rPr>
          <w:rFonts w:ascii="Consolas" w:hAnsi="Consolas"/>
          <w:color w:val="4E9A06"/>
          <w:sz w:val="22"/>
          <w:shd w:val="clear" w:color="auto" w:fill="F8F8F8"/>
        </w:rPr>
      </w:rPrChange>
    </w:rPr>
  </w:style>
  <w:style w:type="character" w:customStyle="1" w:styleId="SpecialStringTok">
    <w:name w:val="SpecialStringTok"/>
    <w:basedOn w:val="VerbatimChar"/>
    <w:rsid w:val="00026A11"/>
    <w:rPr>
      <w:rFonts w:ascii="Consolas" w:hAnsi="Consolas"/>
      <w:i w:val="0"/>
      <w:color w:val="4E9A06"/>
      <w:sz w:val="22"/>
      <w:shd w:val="clear" w:color="auto" w:fill="F8F8F8"/>
      <w:rPrChange w:id="24" w:author="Yiyi Li" w:date="2021-11-21T01:33:00Z">
        <w:rPr>
          <w:rFonts w:ascii="Consolas" w:hAnsi="Consolas"/>
          <w:color w:val="4E9A06"/>
          <w:sz w:val="22"/>
          <w:shd w:val="clear" w:color="auto" w:fill="F8F8F8"/>
        </w:rPr>
      </w:rPrChange>
    </w:rPr>
  </w:style>
  <w:style w:type="character" w:customStyle="1" w:styleId="ImportTok">
    <w:name w:val="ImportTok"/>
    <w:basedOn w:val="VerbatimChar"/>
    <w:rsid w:val="00026A11"/>
    <w:rPr>
      <w:rFonts w:ascii="Consolas" w:hAnsi="Consolas"/>
      <w:i w:val="0"/>
      <w:sz w:val="22"/>
      <w:shd w:val="clear" w:color="auto" w:fill="F8F8F8"/>
      <w:rPrChange w:id="25" w:author="Yiyi Li" w:date="2021-11-21T01:33:00Z">
        <w:rPr>
          <w:rFonts w:ascii="Consolas" w:hAnsi="Consolas"/>
          <w:sz w:val="22"/>
          <w:shd w:val="clear" w:color="auto" w:fill="F8F8F8"/>
        </w:rPr>
      </w:rPrChange>
    </w:rPr>
  </w:style>
  <w:style w:type="character" w:customStyle="1" w:styleId="CommentTok">
    <w:name w:val="CommentTok"/>
    <w:basedOn w:val="VerbatimChar"/>
    <w:rsid w:val="00026A11"/>
    <w:rPr>
      <w:rFonts w:ascii="Consolas" w:hAnsi="Consolas"/>
      <w:i/>
      <w:color w:val="8F5902"/>
      <w:sz w:val="22"/>
      <w:shd w:val="clear" w:color="auto" w:fill="F8F8F8"/>
      <w:rPrChange w:id="26" w:author="Yiyi Li" w:date="2021-11-21T01:33:00Z">
        <w:rPr>
          <w:rFonts w:ascii="Consolas" w:hAnsi="Consolas"/>
          <w:i/>
          <w:color w:val="8F5902"/>
          <w:sz w:val="22"/>
          <w:shd w:val="clear" w:color="auto" w:fill="F8F8F8"/>
        </w:rPr>
      </w:rPrChange>
    </w:rPr>
  </w:style>
  <w:style w:type="character" w:customStyle="1" w:styleId="DocumentationTok">
    <w:name w:val="DocumentationTok"/>
    <w:basedOn w:val="VerbatimChar"/>
    <w:rsid w:val="00026A11"/>
    <w:rPr>
      <w:rFonts w:ascii="Consolas" w:hAnsi="Consolas"/>
      <w:b/>
      <w:i/>
      <w:color w:val="8F5902"/>
      <w:sz w:val="22"/>
      <w:shd w:val="clear" w:color="auto" w:fill="F8F8F8"/>
      <w:rPrChange w:id="27" w:author="Yiyi Li" w:date="2021-11-21T01:33:00Z">
        <w:rPr>
          <w:rFonts w:ascii="Consolas" w:hAnsi="Consolas"/>
          <w:b/>
          <w:i/>
          <w:color w:val="8F5902"/>
          <w:sz w:val="22"/>
          <w:shd w:val="clear" w:color="auto" w:fill="F8F8F8"/>
        </w:rPr>
      </w:rPrChange>
    </w:rPr>
  </w:style>
  <w:style w:type="character" w:customStyle="1" w:styleId="AnnotationTok">
    <w:name w:val="AnnotationTok"/>
    <w:basedOn w:val="VerbatimChar"/>
    <w:rsid w:val="00026A11"/>
    <w:rPr>
      <w:rFonts w:ascii="Consolas" w:hAnsi="Consolas"/>
      <w:b/>
      <w:i/>
      <w:color w:val="8F5902"/>
      <w:sz w:val="22"/>
      <w:shd w:val="clear" w:color="auto" w:fill="F8F8F8"/>
      <w:rPrChange w:id="28" w:author="Yiyi Li" w:date="2021-11-21T01:33:00Z">
        <w:rPr>
          <w:rFonts w:ascii="Consolas" w:hAnsi="Consolas"/>
          <w:b/>
          <w:i/>
          <w:color w:val="8F5902"/>
          <w:sz w:val="22"/>
          <w:shd w:val="clear" w:color="auto" w:fill="F8F8F8"/>
        </w:rPr>
      </w:rPrChange>
    </w:rPr>
  </w:style>
  <w:style w:type="character" w:customStyle="1" w:styleId="CommentVarTok">
    <w:name w:val="CommentVarTok"/>
    <w:basedOn w:val="VerbatimChar"/>
    <w:rsid w:val="00026A11"/>
    <w:rPr>
      <w:rFonts w:ascii="Consolas" w:hAnsi="Consolas"/>
      <w:b/>
      <w:i/>
      <w:color w:val="8F5902"/>
      <w:sz w:val="22"/>
      <w:shd w:val="clear" w:color="auto" w:fill="F8F8F8"/>
      <w:rPrChange w:id="29" w:author="Yiyi Li" w:date="2021-11-21T01:33:00Z">
        <w:rPr>
          <w:rFonts w:ascii="Consolas" w:hAnsi="Consolas"/>
          <w:b/>
          <w:i/>
          <w:color w:val="8F5902"/>
          <w:sz w:val="22"/>
          <w:shd w:val="clear" w:color="auto" w:fill="F8F8F8"/>
        </w:rPr>
      </w:rPrChange>
    </w:rPr>
  </w:style>
  <w:style w:type="character" w:customStyle="1" w:styleId="OtherTok">
    <w:name w:val="OtherTok"/>
    <w:basedOn w:val="VerbatimChar"/>
    <w:rsid w:val="00026A11"/>
    <w:rPr>
      <w:rFonts w:ascii="Consolas" w:hAnsi="Consolas"/>
      <w:i w:val="0"/>
      <w:color w:val="8F5902"/>
      <w:sz w:val="22"/>
      <w:shd w:val="clear" w:color="auto" w:fill="F8F8F8"/>
      <w:rPrChange w:id="30" w:author="Yiyi Li" w:date="2021-11-21T01:33:00Z">
        <w:rPr>
          <w:rFonts w:ascii="Consolas" w:hAnsi="Consolas"/>
          <w:color w:val="8F5902"/>
          <w:sz w:val="22"/>
          <w:shd w:val="clear" w:color="auto" w:fill="F8F8F8"/>
        </w:rPr>
      </w:rPrChange>
    </w:rPr>
  </w:style>
  <w:style w:type="character" w:customStyle="1" w:styleId="FunctionTok">
    <w:name w:val="FunctionTok"/>
    <w:basedOn w:val="VerbatimChar"/>
    <w:rsid w:val="00026A11"/>
    <w:rPr>
      <w:rFonts w:ascii="Consolas" w:hAnsi="Consolas"/>
      <w:i w:val="0"/>
      <w:color w:val="000000"/>
      <w:sz w:val="22"/>
      <w:shd w:val="clear" w:color="auto" w:fill="F8F8F8"/>
      <w:rPrChange w:id="31" w:author="Yiyi Li" w:date="2021-11-21T01:33:00Z">
        <w:rPr>
          <w:rFonts w:ascii="Consolas" w:hAnsi="Consolas"/>
          <w:color w:val="000000"/>
          <w:sz w:val="22"/>
          <w:shd w:val="clear" w:color="auto" w:fill="F8F8F8"/>
        </w:rPr>
      </w:rPrChange>
    </w:rPr>
  </w:style>
  <w:style w:type="character" w:customStyle="1" w:styleId="VariableTok">
    <w:name w:val="VariableTok"/>
    <w:basedOn w:val="VerbatimChar"/>
    <w:rsid w:val="00026A11"/>
    <w:rPr>
      <w:rFonts w:ascii="Consolas" w:hAnsi="Consolas"/>
      <w:i w:val="0"/>
      <w:color w:val="000000"/>
      <w:sz w:val="22"/>
      <w:shd w:val="clear" w:color="auto" w:fill="F8F8F8"/>
      <w:rPrChange w:id="32" w:author="Yiyi Li" w:date="2021-11-21T01:33:00Z">
        <w:rPr>
          <w:rFonts w:ascii="Consolas" w:hAnsi="Consolas"/>
          <w:color w:val="000000"/>
          <w:sz w:val="22"/>
          <w:shd w:val="clear" w:color="auto" w:fill="F8F8F8"/>
        </w:rPr>
      </w:rPrChange>
    </w:rPr>
  </w:style>
  <w:style w:type="character" w:customStyle="1" w:styleId="ControlFlowTok">
    <w:name w:val="ControlFlowTok"/>
    <w:basedOn w:val="VerbatimChar"/>
    <w:rsid w:val="00026A11"/>
    <w:rPr>
      <w:rFonts w:ascii="Consolas" w:hAnsi="Consolas"/>
      <w:b/>
      <w:i w:val="0"/>
      <w:color w:val="204A87"/>
      <w:sz w:val="22"/>
      <w:shd w:val="clear" w:color="auto" w:fill="F8F8F8"/>
      <w:rPrChange w:id="33" w:author="Yiyi Li" w:date="2021-11-21T01:33:00Z">
        <w:rPr>
          <w:rFonts w:ascii="Consolas" w:hAnsi="Consolas"/>
          <w:b/>
          <w:color w:val="204A87"/>
          <w:sz w:val="22"/>
          <w:shd w:val="clear" w:color="auto" w:fill="F8F8F8"/>
        </w:rPr>
      </w:rPrChange>
    </w:rPr>
  </w:style>
  <w:style w:type="character" w:customStyle="1" w:styleId="OperatorTok">
    <w:name w:val="OperatorTok"/>
    <w:basedOn w:val="VerbatimChar"/>
    <w:rsid w:val="00026A11"/>
    <w:rPr>
      <w:rFonts w:ascii="Consolas" w:hAnsi="Consolas"/>
      <w:b/>
      <w:i w:val="0"/>
      <w:color w:val="CE5C00"/>
      <w:sz w:val="22"/>
      <w:shd w:val="clear" w:color="auto" w:fill="F8F8F8"/>
      <w:rPrChange w:id="34" w:author="Yiyi Li" w:date="2021-11-21T01:33:00Z">
        <w:rPr>
          <w:rFonts w:ascii="Consolas" w:hAnsi="Consolas"/>
          <w:b/>
          <w:color w:val="CE5C00"/>
          <w:sz w:val="22"/>
          <w:shd w:val="clear" w:color="auto" w:fill="F8F8F8"/>
        </w:rPr>
      </w:rPrChange>
    </w:rPr>
  </w:style>
  <w:style w:type="character" w:customStyle="1" w:styleId="BuiltInTok">
    <w:name w:val="BuiltInTok"/>
    <w:basedOn w:val="VerbatimChar"/>
    <w:rsid w:val="00026A11"/>
    <w:rPr>
      <w:rFonts w:ascii="Consolas" w:hAnsi="Consolas"/>
      <w:i w:val="0"/>
      <w:sz w:val="22"/>
      <w:shd w:val="clear" w:color="auto" w:fill="F8F8F8"/>
      <w:rPrChange w:id="35" w:author="Yiyi Li" w:date="2021-11-21T01:33:00Z">
        <w:rPr>
          <w:rFonts w:ascii="Consolas" w:hAnsi="Consolas"/>
          <w:sz w:val="22"/>
          <w:shd w:val="clear" w:color="auto" w:fill="F8F8F8"/>
        </w:rPr>
      </w:rPrChange>
    </w:rPr>
  </w:style>
  <w:style w:type="character" w:customStyle="1" w:styleId="ExtensionTok">
    <w:name w:val="ExtensionTok"/>
    <w:basedOn w:val="VerbatimChar"/>
    <w:rsid w:val="00026A11"/>
    <w:rPr>
      <w:rFonts w:ascii="Consolas" w:hAnsi="Consolas"/>
      <w:i w:val="0"/>
      <w:sz w:val="22"/>
      <w:shd w:val="clear" w:color="auto" w:fill="F8F8F8"/>
      <w:rPrChange w:id="36" w:author="Yiyi Li" w:date="2021-11-21T01:33:00Z">
        <w:rPr>
          <w:rFonts w:ascii="Consolas" w:hAnsi="Consolas"/>
          <w:sz w:val="22"/>
          <w:shd w:val="clear" w:color="auto" w:fill="F8F8F8"/>
        </w:rPr>
      </w:rPrChange>
    </w:rPr>
  </w:style>
  <w:style w:type="character" w:customStyle="1" w:styleId="PreprocessorTok">
    <w:name w:val="PreprocessorTok"/>
    <w:basedOn w:val="VerbatimChar"/>
    <w:rsid w:val="00026A11"/>
    <w:rPr>
      <w:rFonts w:ascii="Consolas" w:hAnsi="Consolas"/>
      <w:i/>
      <w:color w:val="8F5902"/>
      <w:sz w:val="22"/>
      <w:shd w:val="clear" w:color="auto" w:fill="F8F8F8"/>
      <w:rPrChange w:id="37" w:author="Yiyi Li" w:date="2021-11-21T01:33:00Z">
        <w:rPr>
          <w:rFonts w:ascii="Consolas" w:hAnsi="Consolas"/>
          <w:i/>
          <w:color w:val="8F5902"/>
          <w:sz w:val="22"/>
          <w:shd w:val="clear" w:color="auto" w:fill="F8F8F8"/>
        </w:rPr>
      </w:rPrChange>
    </w:rPr>
  </w:style>
  <w:style w:type="character" w:customStyle="1" w:styleId="AttributeTok">
    <w:name w:val="AttributeTok"/>
    <w:basedOn w:val="VerbatimChar"/>
    <w:rsid w:val="00026A11"/>
    <w:rPr>
      <w:rFonts w:ascii="Consolas" w:hAnsi="Consolas"/>
      <w:i w:val="0"/>
      <w:color w:val="C4A000"/>
      <w:sz w:val="22"/>
      <w:shd w:val="clear" w:color="auto" w:fill="F8F8F8"/>
      <w:rPrChange w:id="38" w:author="Yiyi Li" w:date="2021-11-21T01:33:00Z">
        <w:rPr>
          <w:rFonts w:ascii="Consolas" w:hAnsi="Consolas"/>
          <w:color w:val="C4A000"/>
          <w:sz w:val="22"/>
          <w:shd w:val="clear" w:color="auto" w:fill="F8F8F8"/>
        </w:rPr>
      </w:rPrChange>
    </w:rPr>
  </w:style>
  <w:style w:type="character" w:customStyle="1" w:styleId="RegionMarkerTok">
    <w:name w:val="RegionMarkerTok"/>
    <w:basedOn w:val="VerbatimChar"/>
    <w:rsid w:val="00026A11"/>
    <w:rPr>
      <w:rFonts w:ascii="Consolas" w:hAnsi="Consolas"/>
      <w:i w:val="0"/>
      <w:sz w:val="22"/>
      <w:shd w:val="clear" w:color="auto" w:fill="F8F8F8"/>
      <w:rPrChange w:id="39" w:author="Yiyi Li" w:date="2021-11-21T01:33:00Z">
        <w:rPr>
          <w:rFonts w:ascii="Consolas" w:hAnsi="Consolas"/>
          <w:sz w:val="22"/>
          <w:shd w:val="clear" w:color="auto" w:fill="F8F8F8"/>
        </w:rPr>
      </w:rPrChange>
    </w:rPr>
  </w:style>
  <w:style w:type="character" w:customStyle="1" w:styleId="InformationTok">
    <w:name w:val="InformationTok"/>
    <w:basedOn w:val="VerbatimChar"/>
    <w:rsid w:val="00026A11"/>
    <w:rPr>
      <w:rFonts w:ascii="Consolas" w:hAnsi="Consolas"/>
      <w:b/>
      <w:i/>
      <w:color w:val="8F5902"/>
      <w:sz w:val="22"/>
      <w:shd w:val="clear" w:color="auto" w:fill="F8F8F8"/>
      <w:rPrChange w:id="40" w:author="Yiyi Li" w:date="2021-11-21T01:33:00Z">
        <w:rPr>
          <w:rFonts w:ascii="Consolas" w:hAnsi="Consolas"/>
          <w:b/>
          <w:i/>
          <w:color w:val="8F5902"/>
          <w:sz w:val="22"/>
          <w:shd w:val="clear" w:color="auto" w:fill="F8F8F8"/>
        </w:rPr>
      </w:rPrChange>
    </w:rPr>
  </w:style>
  <w:style w:type="character" w:customStyle="1" w:styleId="WarningTok">
    <w:name w:val="WarningTok"/>
    <w:basedOn w:val="VerbatimChar"/>
    <w:rsid w:val="00026A11"/>
    <w:rPr>
      <w:rFonts w:ascii="Consolas" w:hAnsi="Consolas"/>
      <w:b/>
      <w:i/>
      <w:color w:val="8F5902"/>
      <w:sz w:val="22"/>
      <w:shd w:val="clear" w:color="auto" w:fill="F8F8F8"/>
      <w:rPrChange w:id="41" w:author="Yiyi Li" w:date="2021-11-21T01:33:00Z">
        <w:rPr>
          <w:rFonts w:ascii="Consolas" w:hAnsi="Consolas"/>
          <w:b/>
          <w:i/>
          <w:color w:val="8F5902"/>
          <w:sz w:val="22"/>
          <w:shd w:val="clear" w:color="auto" w:fill="F8F8F8"/>
        </w:rPr>
      </w:rPrChange>
    </w:rPr>
  </w:style>
  <w:style w:type="character" w:customStyle="1" w:styleId="AlertTok">
    <w:name w:val="AlertTok"/>
    <w:basedOn w:val="VerbatimChar"/>
    <w:rsid w:val="00026A11"/>
    <w:rPr>
      <w:rFonts w:ascii="Consolas" w:hAnsi="Consolas"/>
      <w:i w:val="0"/>
      <w:color w:val="EF2929"/>
      <w:sz w:val="22"/>
      <w:shd w:val="clear" w:color="auto" w:fill="F8F8F8"/>
      <w:rPrChange w:id="42" w:author="Yiyi Li" w:date="2021-11-21T01:33:00Z">
        <w:rPr>
          <w:rFonts w:ascii="Consolas" w:hAnsi="Consolas"/>
          <w:color w:val="EF2929"/>
          <w:sz w:val="22"/>
          <w:shd w:val="clear" w:color="auto" w:fill="F8F8F8"/>
        </w:rPr>
      </w:rPrChange>
    </w:rPr>
  </w:style>
  <w:style w:type="character" w:customStyle="1" w:styleId="ErrorTok">
    <w:name w:val="ErrorTok"/>
    <w:basedOn w:val="VerbatimChar"/>
    <w:rsid w:val="00026A11"/>
    <w:rPr>
      <w:rFonts w:ascii="Consolas" w:hAnsi="Consolas"/>
      <w:b/>
      <w:i w:val="0"/>
      <w:color w:val="A40000"/>
      <w:sz w:val="22"/>
      <w:shd w:val="clear" w:color="auto" w:fill="F8F8F8"/>
      <w:rPrChange w:id="43" w:author="Yiyi Li" w:date="2021-11-21T01:33:00Z">
        <w:rPr>
          <w:rFonts w:ascii="Consolas" w:hAnsi="Consolas"/>
          <w:b/>
          <w:color w:val="A40000"/>
          <w:sz w:val="22"/>
          <w:shd w:val="clear" w:color="auto" w:fill="F8F8F8"/>
        </w:rPr>
      </w:rPrChange>
    </w:rPr>
  </w:style>
  <w:style w:type="character" w:customStyle="1" w:styleId="NormalTok">
    <w:name w:val="NormalTok"/>
    <w:basedOn w:val="VerbatimChar"/>
    <w:rsid w:val="00026A11"/>
    <w:rPr>
      <w:rFonts w:ascii="Consolas" w:hAnsi="Consolas"/>
      <w:i w:val="0"/>
      <w:sz w:val="22"/>
      <w:shd w:val="clear" w:color="auto" w:fill="F8F8F8"/>
      <w:rPrChange w:id="44" w:author="Yiyi Li" w:date="2021-11-21T01:33:00Z">
        <w:rPr>
          <w:rFonts w:ascii="Consolas" w:hAnsi="Consolas"/>
          <w:sz w:val="22"/>
          <w:shd w:val="clear" w:color="auto" w:fill="F8F8F8"/>
        </w:rPr>
      </w:rPrChange>
    </w:rPr>
  </w:style>
  <w:style w:type="paragraph" w:styleId="TOC1">
    <w:name w:val="toc 1"/>
    <w:basedOn w:val="a"/>
    <w:next w:val="a"/>
    <w:autoRedefine/>
    <w:uiPriority w:val="39"/>
    <w:unhideWhenUsed/>
    <w:rsid w:val="00C20394"/>
    <w:pPr>
      <w:spacing w:after="100"/>
    </w:pPr>
  </w:style>
  <w:style w:type="paragraph" w:styleId="TOC2">
    <w:name w:val="toc 2"/>
    <w:basedOn w:val="a"/>
    <w:next w:val="a"/>
    <w:autoRedefine/>
    <w:uiPriority w:val="39"/>
    <w:unhideWhenUsed/>
    <w:rsid w:val="00C20394"/>
    <w:pPr>
      <w:spacing w:after="100"/>
      <w:ind w:left="240"/>
    </w:pPr>
  </w:style>
  <w:style w:type="paragraph" w:styleId="ae">
    <w:name w:val="header"/>
    <w:basedOn w:val="a"/>
    <w:link w:val="af"/>
    <w:unhideWhenUsed/>
    <w:rsid w:val="00C20394"/>
    <w:pPr>
      <w:tabs>
        <w:tab w:val="center" w:pos="4320"/>
        <w:tab w:val="right" w:pos="8640"/>
      </w:tabs>
      <w:spacing w:after="0"/>
    </w:pPr>
  </w:style>
  <w:style w:type="character" w:customStyle="1" w:styleId="af">
    <w:name w:val="页眉 字符"/>
    <w:basedOn w:val="a1"/>
    <w:link w:val="ae"/>
    <w:rsid w:val="00C20394"/>
  </w:style>
  <w:style w:type="paragraph" w:styleId="af0">
    <w:name w:val="footer"/>
    <w:basedOn w:val="a"/>
    <w:link w:val="af1"/>
    <w:unhideWhenUsed/>
    <w:rsid w:val="00C20394"/>
    <w:pPr>
      <w:tabs>
        <w:tab w:val="center" w:pos="4320"/>
        <w:tab w:val="right" w:pos="8640"/>
      </w:tabs>
      <w:spacing w:after="0"/>
    </w:pPr>
  </w:style>
  <w:style w:type="character" w:customStyle="1" w:styleId="af1">
    <w:name w:val="页脚 字符"/>
    <w:basedOn w:val="a1"/>
    <w:link w:val="af0"/>
    <w:rsid w:val="00C20394"/>
  </w:style>
  <w:style w:type="paragraph" w:styleId="af2">
    <w:name w:val="Revision"/>
    <w:hidden/>
    <w:semiHidden/>
    <w:rsid w:val="00026A1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301</Words>
  <Characters>1717</Characters>
  <Application>Microsoft Office Word</Application>
  <DocSecurity>0</DocSecurity>
  <Lines>14</Lines>
  <Paragraphs>4</Paragraphs>
  <ScaleCrop>false</ScaleCrop>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Trimmed Mean</dc:title>
  <dc:creator>Yiyi</dc:creator>
  <cp:keywords/>
  <cp:lastModifiedBy>Yiyi Li</cp:lastModifiedBy>
  <cp:revision>3</cp:revision>
  <dcterms:created xsi:type="dcterms:W3CDTF">2021-11-21T00:41:00Z</dcterms:created>
  <dcterms:modified xsi:type="dcterms:W3CDTF">2021-11-21T01:33:00Z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2021-11-21</vt:lpwstr>
  </property>
  <property fmtid="{D5CDD505-2E9C-101B-9397-08002B2CF9AE}" pid="3" name="editor_options">
    <vt:lpwstr/>
  </property>
  <property fmtid="{D5CDD505-2E9C-101B-9397-08002B2CF9AE}" pid="4" name="output">
    <vt:lpwstr/>
  </property>
</Properties>
</file>